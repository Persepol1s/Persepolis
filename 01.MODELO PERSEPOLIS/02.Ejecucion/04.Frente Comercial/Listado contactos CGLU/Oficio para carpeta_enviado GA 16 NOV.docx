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22250" w14:textId="218AE99A" w:rsidR="00EA00A5" w:rsidRPr="008B7469" w:rsidRDefault="00E31059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bookmarkStart w:id="0" w:name="_GoBack"/>
      <w:bookmarkEnd w:id="0"/>
      <w:r>
        <w:rPr>
          <w:rFonts w:ascii="Helvetica Neue" w:hAnsi="Helvetica Neue"/>
          <w:lang w:val="es-CO"/>
        </w:rPr>
        <w:t>Estimado(a)  Funcionario</w:t>
      </w:r>
      <w:r>
        <w:rPr>
          <w:rFonts w:ascii="Helvetica Neue" w:hAnsi="Helvetica Neue" w:cs="Arial"/>
          <w:lang w:val="es-CO"/>
        </w:rPr>
        <w:t xml:space="preserve"> (a)</w:t>
      </w:r>
      <w:r w:rsidR="00EA00A5" w:rsidRPr="008B7469">
        <w:rPr>
          <w:rFonts w:ascii="Helvetica Neue" w:hAnsi="Helvetica Neue" w:cs="Arial"/>
          <w:lang w:val="es-CO"/>
        </w:rPr>
        <w:t>:</w:t>
      </w:r>
    </w:p>
    <w:p w14:paraId="53823DD6" w14:textId="7E7BEFF8" w:rsidR="00EA00A5" w:rsidRDefault="00E31059" w:rsidP="008B7469">
      <w:pPr>
        <w:pStyle w:val="NormalWeb"/>
        <w:spacing w:before="0" w:beforeAutospacing="0" w:after="0" w:afterAutospacing="0"/>
        <w:contextualSpacing/>
        <w:jc w:val="both"/>
        <w:rPr>
          <w:rFonts w:ascii="Helvetica Neue" w:hAnsi="Helvetica Neue" w:cs="Arial"/>
          <w:b/>
          <w:lang w:val="es-CO"/>
        </w:rPr>
      </w:pPr>
      <w:r w:rsidRPr="00D629FC">
        <w:rPr>
          <w:rFonts w:ascii="Helvetica Neue" w:hAnsi="Helvetica Neue" w:cs="Arial"/>
          <w:b/>
          <w:lang w:val="es-CO"/>
        </w:rPr>
        <w:t xml:space="preserve">La </w:t>
      </w:r>
      <w:r w:rsidR="00EA00A5" w:rsidRPr="00D629FC">
        <w:rPr>
          <w:rFonts w:ascii="Helvetica Neue" w:hAnsi="Helvetica Neue" w:cs="Arial"/>
          <w:b/>
          <w:lang w:val="es-CO"/>
        </w:rPr>
        <w:t>Ciudad</w:t>
      </w:r>
    </w:p>
    <w:p w14:paraId="468B207F" w14:textId="77777777" w:rsidR="00EA00A5" w:rsidRPr="00F30B93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26A753C" w14:textId="1FCDC68F" w:rsidR="00EA00A5" w:rsidRPr="008B746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8B7469">
        <w:rPr>
          <w:rFonts w:ascii="Helvetica Neue" w:hAnsi="Helvetica Neue" w:cs="Arial"/>
          <w:lang w:val="es-CO"/>
        </w:rPr>
        <w:t xml:space="preserve">Ref: </w:t>
      </w:r>
      <w:r w:rsidR="00E31059">
        <w:rPr>
          <w:rFonts w:ascii="Helvetica Neue" w:hAnsi="Helvetica Neue" w:cs="Arial"/>
          <w:lang w:val="es-CO"/>
        </w:rPr>
        <w:t>Presentación modelo Ciudades Inteligentes - Persépolis</w:t>
      </w:r>
      <w:r w:rsidRPr="008B7469">
        <w:rPr>
          <w:rFonts w:ascii="Helvetica Neue" w:hAnsi="Helvetica Neue" w:cs="Arial"/>
          <w:lang w:val="es-CO"/>
        </w:rPr>
        <w:t>.</w:t>
      </w:r>
    </w:p>
    <w:p w14:paraId="79C53001" w14:textId="77777777" w:rsidR="00EA00A5" w:rsidRPr="00D629FC" w:rsidRDefault="00EA00A5" w:rsidP="003958CE">
      <w:pPr>
        <w:jc w:val="both"/>
        <w:rPr>
          <w:rFonts w:ascii="Helvetica Neue" w:hAnsi="Helvetica Neue"/>
          <w:lang w:val="es-CO"/>
        </w:rPr>
      </w:pPr>
    </w:p>
    <w:p w14:paraId="1CCF9705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>Reciba un cordial saludo.</w:t>
      </w:r>
    </w:p>
    <w:p w14:paraId="62E149A5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237D9E8A" w14:textId="77777777" w:rsidR="00E31059" w:rsidRDefault="00E31059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lang w:val="es-CO"/>
        </w:rPr>
      </w:pPr>
    </w:p>
    <w:p w14:paraId="3B1EA8C5" w14:textId="0CC71A2D" w:rsidR="002D5397" w:rsidRPr="00F30B93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D629FC">
        <w:rPr>
          <w:rFonts w:ascii="Helvetica Neue" w:hAnsi="Helvetica Neue"/>
          <w:lang w:val="es-CO"/>
        </w:rPr>
        <w:t xml:space="preserve">Por medio de la presente, </w:t>
      </w:r>
      <w:r w:rsidRPr="00D629FC">
        <w:rPr>
          <w:rFonts w:ascii="Helvetica Neue" w:hAnsi="Helvetica Neue"/>
          <w:b/>
          <w:lang w:val="es-CO"/>
        </w:rPr>
        <w:t>Pers</w:t>
      </w:r>
      <w:r w:rsidR="00E31059">
        <w:rPr>
          <w:rFonts w:ascii="Helvetica Neue" w:hAnsi="Helvetica Neue"/>
          <w:b/>
          <w:lang w:val="es-CO"/>
        </w:rPr>
        <w:t>é</w:t>
      </w:r>
      <w:r w:rsidRPr="00D629FC">
        <w:rPr>
          <w:rFonts w:ascii="Helvetica Neue" w:hAnsi="Helvetica Neue"/>
          <w:b/>
          <w:lang w:val="es-CO"/>
        </w:rPr>
        <w:t xml:space="preserve">polis ¨Ciudades Inteligentes¨ </w:t>
      </w:r>
      <w:r w:rsidRPr="00D629FC">
        <w:rPr>
          <w:rFonts w:ascii="Helvetica Neue" w:hAnsi="Helvetica Neue"/>
          <w:lang w:val="es-CO"/>
        </w:rPr>
        <w:t xml:space="preserve">agradece su </w:t>
      </w:r>
      <w:r w:rsidR="00E31059">
        <w:rPr>
          <w:rFonts w:ascii="Helvetica Neue" w:hAnsi="Helvetica Neue"/>
          <w:lang w:val="es-CO"/>
        </w:rPr>
        <w:t>interés por conocer nuestro modelo  de Ciudades Inteligentes.</w:t>
      </w:r>
    </w:p>
    <w:p w14:paraId="4B724301" w14:textId="77777777" w:rsidR="00913BAA" w:rsidRPr="00D629FC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207AAB22" w14:textId="679EB924" w:rsidR="00913BAA" w:rsidRPr="00D629FC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D629FC">
        <w:rPr>
          <w:rFonts w:ascii="Helvetica Neue" w:hAnsi="Helvetica Neue"/>
          <w:i/>
          <w:lang w:val="es-CO"/>
        </w:rPr>
        <w:t xml:space="preserve">Una ciudad inteligente, es aquella que tiene la capacidad de hacer una gestión eficiente, integral e </w:t>
      </w:r>
      <w:r w:rsidRPr="00D629FC">
        <w:rPr>
          <w:rFonts w:ascii="Helvetica Neue" w:hAnsi="Helvetica Neue"/>
          <w:i/>
          <w:color w:val="000000" w:themeColor="text1"/>
          <w:lang w:val="es-CO"/>
        </w:rPr>
        <w:t>innovadora</w:t>
      </w:r>
      <w:r w:rsidR="00920AF6" w:rsidRPr="00D629FC">
        <w:rPr>
          <w:rFonts w:ascii="Helvetica Neue" w:hAnsi="Helvetica Neue"/>
          <w:i/>
          <w:color w:val="000000" w:themeColor="text1"/>
          <w:lang w:val="es-CO"/>
        </w:rPr>
        <w:t xml:space="preserve"> de la información</w:t>
      </w:r>
      <w:r w:rsidRPr="00D629FC">
        <w:rPr>
          <w:rFonts w:ascii="Helvetica Neue" w:hAnsi="Helvetica Neue"/>
          <w:i/>
          <w:color w:val="000000" w:themeColor="text1"/>
          <w:lang w:val="es-CO"/>
        </w:rPr>
        <w:t xml:space="preserve">, a través </w:t>
      </w:r>
      <w:r w:rsidRPr="00D629FC">
        <w:rPr>
          <w:rFonts w:ascii="Helvetica Neue" w:hAnsi="Helvetica Neue"/>
          <w:i/>
          <w:lang w:val="es-CO"/>
        </w:rPr>
        <w:t>de su infraestructura física y digital, para proveer servicios que generen un mayor impacto y mejora de la calidad de vida, haciendo de ella una ciudad segura y sostenible en su gobernabilidad, desarroll</w:t>
      </w:r>
      <w:r w:rsidR="00920AF6">
        <w:rPr>
          <w:rFonts w:ascii="Helvetica Neue" w:hAnsi="Helvetica Neue"/>
          <w:i/>
          <w:lang w:val="es-CO"/>
        </w:rPr>
        <w:t xml:space="preserve">o </w:t>
      </w:r>
      <w:r w:rsidRPr="00D629FC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79814EBB" w14:textId="77777777" w:rsidR="00913BAA" w:rsidRPr="00D629FC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76F3CE15" w14:textId="448758E8" w:rsidR="00EA00A5" w:rsidRPr="00D629FC" w:rsidRDefault="00EA00A5" w:rsidP="003958CE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>Conociendo la importancia de lograr proyectos que permitan la evolución positiva de las ciudades</w:t>
      </w:r>
      <w:r w:rsidR="00E31059">
        <w:rPr>
          <w:rFonts w:ascii="Helvetica Neue" w:hAnsi="Helvetica Neue"/>
          <w:lang w:val="es-CO"/>
        </w:rPr>
        <w:t xml:space="preserve"> y</w:t>
      </w:r>
      <w:r w:rsidRPr="00D629FC">
        <w:rPr>
          <w:rFonts w:ascii="Helvetica Neue" w:hAnsi="Helvetica Neue"/>
          <w:lang w:val="es-CO"/>
        </w:rPr>
        <w:t xml:space="preserve"> </w:t>
      </w:r>
      <w:r w:rsidR="00E31059" w:rsidRPr="00920AF6">
        <w:rPr>
          <w:rFonts w:ascii="Helvetica Neue" w:hAnsi="Helvetica Neue"/>
          <w:lang w:val="es-CO"/>
        </w:rPr>
        <w:t>permitiendo</w:t>
      </w:r>
      <w:r w:rsidRPr="00D629FC">
        <w:rPr>
          <w:rFonts w:ascii="Helvetica Neue" w:hAnsi="Helvetica Neue"/>
          <w:lang w:val="es-CO"/>
        </w:rPr>
        <w:t xml:space="preserve"> ejecutar una gestión que perdure en el tiempo</w:t>
      </w:r>
      <w:r w:rsidR="00920AF6">
        <w:rPr>
          <w:rFonts w:ascii="Helvetica Neue" w:hAnsi="Helvetica Neue"/>
          <w:lang w:val="es-CO"/>
        </w:rPr>
        <w:t>;</w:t>
      </w:r>
      <w:r w:rsidRPr="00D629FC">
        <w:rPr>
          <w:rFonts w:ascii="Helvetica Neue" w:hAnsi="Helvetica Neue"/>
          <w:lang w:val="es-CO"/>
        </w:rPr>
        <w:t xml:space="preserve"> para </w:t>
      </w:r>
      <w:r w:rsidRPr="00D629FC">
        <w:rPr>
          <w:rFonts w:ascii="Helvetica Neue" w:hAnsi="Helvetica Neue"/>
          <w:b/>
          <w:lang w:val="es-CO"/>
        </w:rPr>
        <w:t>Persépolis</w:t>
      </w:r>
      <w:r w:rsidRPr="00D629FC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D629FC">
        <w:rPr>
          <w:rFonts w:ascii="Helvetica Neue" w:hAnsi="Helvetica Neue"/>
          <w:lang w:val="es-CO"/>
        </w:rPr>
        <w:t xml:space="preserve">a solución de ciudades inteligentes </w:t>
      </w:r>
      <w:r w:rsidRPr="00D629FC">
        <w:rPr>
          <w:rFonts w:ascii="Helvetica Neue" w:hAnsi="Helvetica Neue"/>
          <w:lang w:val="es-CO"/>
        </w:rPr>
        <w:t>en beneficio de su gobierno y los venideros, favoreciendo principalmente a su localidad.</w:t>
      </w:r>
    </w:p>
    <w:p w14:paraId="023604E7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6D66BC66" w14:textId="7452B87E" w:rsidR="00EA00A5" w:rsidRPr="00D629FC" w:rsidRDefault="00EA00A5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 xml:space="preserve">Le invitamos a comunicarse con </w:t>
      </w:r>
      <w:r w:rsidRPr="00D629FC">
        <w:rPr>
          <w:rFonts w:ascii="Helvetica Neue" w:hAnsi="Helvetica Neue"/>
          <w:b/>
          <w:lang w:val="es-CO"/>
        </w:rPr>
        <w:t>Persépolis ¨Ciudades Inteligentes¨</w:t>
      </w:r>
      <w:r w:rsidRPr="00D629FC">
        <w:rPr>
          <w:rFonts w:ascii="Helvetica Neue" w:hAnsi="Helvetica Neue"/>
          <w:lang w:val="es-CO"/>
        </w:rPr>
        <w:t xml:space="preserve"> por l</w:t>
      </w:r>
      <w:r w:rsidR="00C82511">
        <w:rPr>
          <w:rFonts w:ascii="Helvetica Neue" w:hAnsi="Helvetica Neue"/>
          <w:lang w:val="es-CO"/>
        </w:rPr>
        <w:t>o</w:t>
      </w:r>
      <w:r w:rsidRPr="00D629FC">
        <w:rPr>
          <w:rFonts w:ascii="Helvetica Neue" w:hAnsi="Helvetica Neue"/>
          <w:lang w:val="es-CO"/>
        </w:rPr>
        <w:t xml:space="preserve">s siguientes </w:t>
      </w:r>
      <w:r w:rsidR="00C82511">
        <w:rPr>
          <w:rFonts w:ascii="Helvetica Neue" w:hAnsi="Helvetica Neue"/>
          <w:lang w:val="es-CO"/>
        </w:rPr>
        <w:t xml:space="preserve">medios, </w:t>
      </w:r>
      <w:r w:rsidRPr="00D629FC">
        <w:rPr>
          <w:rFonts w:ascii="Helvetica Neue" w:hAnsi="Helvetica Neue"/>
          <w:lang w:val="es-CO"/>
        </w:rPr>
        <w:t xml:space="preserve"> donde le atenderemos para aclarar todas sus inquietudes, esperando coordinar una pronta reunión con su equipo</w:t>
      </w:r>
      <w:r w:rsidRPr="003958CE">
        <w:rPr>
          <w:rFonts w:ascii="Helvetica Neue" w:hAnsi="Helvetica Neue"/>
          <w:lang w:val="es-VE"/>
        </w:rPr>
        <w:t>/gabinete de gobierno/junta directiva</w:t>
      </w:r>
      <w:r w:rsidRPr="00D629FC">
        <w:rPr>
          <w:rFonts w:ascii="Helvetica Neue" w:hAnsi="Helvetica Neue"/>
          <w:lang w:val="es-CO"/>
        </w:rPr>
        <w:t>.</w:t>
      </w:r>
    </w:p>
    <w:p w14:paraId="195694E3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2954BE69" w14:textId="357801D8" w:rsidR="00EA00A5" w:rsidRPr="00056DDF" w:rsidRDefault="00EA00A5" w:rsidP="00056DDF">
      <w:pPr>
        <w:jc w:val="both"/>
        <w:rPr>
          <w:rFonts w:ascii="Helvetica Neue" w:hAnsi="Helvetica Neue"/>
        </w:rPr>
      </w:pPr>
      <w:r w:rsidRPr="00F30B93">
        <w:rPr>
          <w:rFonts w:ascii="Helvetica Neue" w:hAnsi="Helvetica Neue"/>
        </w:rPr>
        <w:t>EMAIL</w:t>
      </w:r>
      <w:r w:rsidR="00F30B93" w:rsidRPr="00F30B93">
        <w:rPr>
          <w:rFonts w:ascii="Helvetica Neue" w:hAnsi="Helvetica Neue"/>
        </w:rPr>
        <w:t xml:space="preserve">: </w:t>
      </w:r>
      <w:hyperlink r:id="rId8" w:history="1">
        <w:r w:rsidR="00056DDF" w:rsidRPr="008B7469">
          <w:rPr>
            <w:rStyle w:val="Hipervnculo"/>
          </w:rPr>
          <w:t>info@persepolis.tech</w:t>
        </w:r>
      </w:hyperlink>
      <w:r w:rsidR="00056DDF">
        <w:rPr>
          <w:rFonts w:ascii="Helvetica Neue" w:hAnsi="Helvetica Neue"/>
        </w:rPr>
        <w:t xml:space="preserve"> </w:t>
      </w:r>
      <w:proofErr w:type="gramStart"/>
      <w:r w:rsidR="00056DDF">
        <w:rPr>
          <w:rFonts w:ascii="Helvetica Neue" w:hAnsi="Helvetica Neue"/>
        </w:rPr>
        <w:t xml:space="preserve">/  </w:t>
      </w:r>
      <w:proofErr w:type="spellStart"/>
      <w:r w:rsidR="00056DDF">
        <w:rPr>
          <w:rFonts w:ascii="Helvetica Neue" w:hAnsi="Helvetica Neue"/>
        </w:rPr>
        <w:t>rrss@persepolis.tech</w:t>
      </w:r>
      <w:proofErr w:type="spellEnd"/>
      <w:proofErr w:type="gramEnd"/>
    </w:p>
    <w:p w14:paraId="33198B33" w14:textId="21261515" w:rsidR="00EA00A5" w:rsidRPr="00D629FC" w:rsidRDefault="00EA00A5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>PAGINA WEB</w:t>
      </w:r>
      <w:r w:rsidR="00F30B93" w:rsidRPr="00D629FC">
        <w:rPr>
          <w:rFonts w:ascii="Helvetica Neue" w:hAnsi="Helvetica Neue"/>
          <w:lang w:val="es-CO"/>
        </w:rPr>
        <w:t>: http://persepolis.tech</w:t>
      </w:r>
    </w:p>
    <w:p w14:paraId="75FE012F" w14:textId="6BCEB030" w:rsidR="00EA00A5" w:rsidRPr="008B7469" w:rsidRDefault="0054571B">
      <w:pPr>
        <w:jc w:val="both"/>
        <w:rPr>
          <w:rFonts w:ascii="Helvetica Neue" w:hAnsi="Helvetica Neue" w:cs="Helvetica"/>
          <w:color w:val="16191F"/>
          <w:lang w:val="es-ES"/>
        </w:rPr>
      </w:pPr>
      <w:r w:rsidRPr="00D629FC">
        <w:rPr>
          <w:rFonts w:ascii="Helvetica Neue" w:hAnsi="Helvetica Neue"/>
          <w:lang w:val="es-CO"/>
        </w:rPr>
        <w:t>REDES SOCIALES</w:t>
      </w:r>
      <w:r w:rsidR="00F30B93" w:rsidRPr="00D629FC">
        <w:rPr>
          <w:rFonts w:ascii="Helvetica Neue" w:hAnsi="Helvetica Neue"/>
          <w:lang w:val="es-CO"/>
        </w:rPr>
        <w:t xml:space="preserve">: </w:t>
      </w:r>
      <w:r w:rsidR="00F30B93" w:rsidRPr="008B7469">
        <w:rPr>
          <w:rFonts w:ascii="Helvetica Neue" w:hAnsi="Helvetica Neue" w:cs="Helvetica"/>
          <w:color w:val="16191F"/>
          <w:lang w:val="es-ES"/>
        </w:rPr>
        <w:t>@persepolistech</w:t>
      </w:r>
    </w:p>
    <w:p w14:paraId="2C806A3A" w14:textId="77777777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10B24C27" w14:textId="2690DE53" w:rsidR="00EA00A5" w:rsidRDefault="00EA00A5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lang w:val="es-CO"/>
        </w:rPr>
        <w:t>Atentamente;</w:t>
      </w:r>
    </w:p>
    <w:p w14:paraId="631239FC" w14:textId="160B3BE7" w:rsidR="00F43ED1" w:rsidRDefault="00F43ED1">
      <w:pPr>
        <w:jc w:val="both"/>
        <w:rPr>
          <w:rFonts w:ascii="Helvetica Neue" w:hAnsi="Helvetica Neue"/>
          <w:lang w:val="es-CO"/>
        </w:rPr>
      </w:pPr>
    </w:p>
    <w:p w14:paraId="23203189" w14:textId="1B2CB83C" w:rsidR="00EA00A5" w:rsidRPr="00D629FC" w:rsidRDefault="00F43ED1">
      <w:pPr>
        <w:jc w:val="both"/>
        <w:rPr>
          <w:rFonts w:ascii="Helvetica Neue" w:hAnsi="Helvetica Neue"/>
          <w:lang w:val="es-CO"/>
        </w:rPr>
      </w:pPr>
      <w:r w:rsidRPr="00D629FC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EDF85F0" wp14:editId="6B9D2EA2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258B" w14:textId="21A692A9" w:rsidR="00EA00A5" w:rsidRPr="00D629FC" w:rsidRDefault="00EA00A5">
      <w:pPr>
        <w:jc w:val="both"/>
        <w:rPr>
          <w:rFonts w:ascii="Helvetica Neue" w:hAnsi="Helvetica Neue"/>
          <w:lang w:val="es-CO"/>
        </w:rPr>
      </w:pPr>
    </w:p>
    <w:p w14:paraId="70E3F00C" w14:textId="77777777" w:rsidR="002D5397" w:rsidRDefault="002D5397" w:rsidP="008B7469">
      <w:pPr>
        <w:jc w:val="both"/>
        <w:rPr>
          <w:rFonts w:ascii="Helvetica Neue" w:hAnsi="Helvetica Neue"/>
          <w:lang w:val="es-CO"/>
        </w:rPr>
      </w:pPr>
    </w:p>
    <w:p w14:paraId="4A21630D" w14:textId="77777777" w:rsidR="00523068" w:rsidRDefault="00523068" w:rsidP="008B7469">
      <w:pPr>
        <w:jc w:val="both"/>
        <w:rPr>
          <w:rFonts w:ascii="Helvetica Neue" w:hAnsi="Helvetica Neue"/>
          <w:lang w:val="es-CO"/>
        </w:rPr>
      </w:pPr>
    </w:p>
    <w:p w14:paraId="7DE1BC4A" w14:textId="77777777" w:rsidR="00523068" w:rsidRPr="00D629FC" w:rsidRDefault="00523068" w:rsidP="008B7469">
      <w:pPr>
        <w:jc w:val="both"/>
        <w:rPr>
          <w:rFonts w:ascii="Helvetica Neue" w:hAnsi="Helvetica Neue"/>
          <w:lang w:val="es-CO"/>
        </w:rPr>
      </w:pPr>
    </w:p>
    <w:p w14:paraId="4845F87A" w14:textId="011131BD" w:rsidR="00B167DD" w:rsidRPr="00D629FC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D629FC">
        <w:rPr>
          <w:rFonts w:ascii="Helvetica Neue" w:hAnsi="Helvetica Neue"/>
          <w:b/>
          <w:lang w:val="es-CO"/>
        </w:rPr>
        <w:t>JAMES GUSTAVO ARANA REYES</w:t>
      </w:r>
      <w:r w:rsidR="00B167DD" w:rsidRPr="00D629FC">
        <w:rPr>
          <w:rFonts w:ascii="Helvetica Neue" w:hAnsi="Helvetica Neue"/>
          <w:b/>
          <w:lang w:val="es-CO"/>
        </w:rPr>
        <w:t xml:space="preserve">. </w:t>
      </w:r>
    </w:p>
    <w:p w14:paraId="3F5A3271" w14:textId="091B8993" w:rsidR="00B167DD" w:rsidRPr="00D629FC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D629FC">
        <w:rPr>
          <w:rFonts w:ascii="Helvetica Neue" w:hAnsi="Helvetica Neue"/>
          <w:b/>
          <w:lang w:val="es-CO"/>
        </w:rPr>
        <w:t xml:space="preserve">Gerente </w:t>
      </w:r>
      <w:r w:rsidR="00B167DD" w:rsidRPr="00D629FC">
        <w:rPr>
          <w:rFonts w:ascii="Helvetica Neue" w:hAnsi="Helvetica Neue"/>
          <w:b/>
          <w:lang w:val="es-CO"/>
        </w:rPr>
        <w:t>Persépolis</w:t>
      </w:r>
    </w:p>
    <w:p w14:paraId="513A0162" w14:textId="6761D969" w:rsidR="00920AF6" w:rsidRPr="00D629FC" w:rsidRDefault="006C58CC">
      <w:pPr>
        <w:jc w:val="both"/>
        <w:rPr>
          <w:rFonts w:ascii="Helvetica Neue" w:hAnsi="Helvetica Neue"/>
          <w:lang w:val="es-CO"/>
        </w:rPr>
      </w:pPr>
      <w:hyperlink r:id="rId10" w:history="1">
        <w:r w:rsidR="00523068" w:rsidRPr="00D629FC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sectPr w:rsidR="00920AF6" w:rsidRPr="00D629FC" w:rsidSect="00627714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211D8" w14:textId="77777777" w:rsidR="00D629FC" w:rsidRDefault="00D629FC" w:rsidP="00747CE0">
      <w:r>
        <w:separator/>
      </w:r>
    </w:p>
  </w:endnote>
  <w:endnote w:type="continuationSeparator" w:id="0">
    <w:p w14:paraId="76B242D0" w14:textId="77777777" w:rsidR="00D629FC" w:rsidRDefault="00D629FC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5DE9D" w14:textId="77777777" w:rsidR="00D629FC" w:rsidRDefault="00D629FC" w:rsidP="00747CE0">
      <w:r>
        <w:separator/>
      </w:r>
    </w:p>
  </w:footnote>
  <w:footnote w:type="continuationSeparator" w:id="0">
    <w:p w14:paraId="73D3ED3D" w14:textId="77777777" w:rsidR="00D629FC" w:rsidRDefault="00D629FC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69D53997" w:rsidR="00D629FC" w:rsidRDefault="006C58CC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54ADE81B" w:rsidR="00D629FC" w:rsidRDefault="006C58CC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466068EE" w:rsidR="00D629FC" w:rsidRDefault="006C58CC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56DDF"/>
    <w:rsid w:val="0016100A"/>
    <w:rsid w:val="00165690"/>
    <w:rsid w:val="00215B2D"/>
    <w:rsid w:val="002D5397"/>
    <w:rsid w:val="002D54EE"/>
    <w:rsid w:val="002F28DB"/>
    <w:rsid w:val="00341AB6"/>
    <w:rsid w:val="003958CE"/>
    <w:rsid w:val="004630C8"/>
    <w:rsid w:val="00523068"/>
    <w:rsid w:val="0054571B"/>
    <w:rsid w:val="005B369B"/>
    <w:rsid w:val="006205A0"/>
    <w:rsid w:val="00627714"/>
    <w:rsid w:val="006C58CC"/>
    <w:rsid w:val="006F5F96"/>
    <w:rsid w:val="007463A3"/>
    <w:rsid w:val="00747CE0"/>
    <w:rsid w:val="007B593A"/>
    <w:rsid w:val="007E5AEC"/>
    <w:rsid w:val="008B7469"/>
    <w:rsid w:val="00913BAA"/>
    <w:rsid w:val="00920AF6"/>
    <w:rsid w:val="00AF7A1D"/>
    <w:rsid w:val="00B167DD"/>
    <w:rsid w:val="00B20A0C"/>
    <w:rsid w:val="00C82511"/>
    <w:rsid w:val="00D37913"/>
    <w:rsid w:val="00D629FC"/>
    <w:rsid w:val="00DA315B"/>
    <w:rsid w:val="00DA7019"/>
    <w:rsid w:val="00E01E9F"/>
    <w:rsid w:val="00E31059"/>
    <w:rsid w:val="00EA00A5"/>
    <w:rsid w:val="00F30B93"/>
    <w:rsid w:val="00F4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nfo@persepolis.tech" TargetMode="External"/><Relationship Id="rId9" Type="http://schemas.openxmlformats.org/officeDocument/2006/relationships/image" Target="media/image1.jpg"/><Relationship Id="rId10" Type="http://schemas.openxmlformats.org/officeDocument/2006/relationships/hyperlink" Target="mailto:gustavo.arana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1370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3</cp:revision>
  <cp:lastPrinted>2016-11-30T19:17:00Z</cp:lastPrinted>
  <dcterms:created xsi:type="dcterms:W3CDTF">2016-11-17T22:16:00Z</dcterms:created>
  <dcterms:modified xsi:type="dcterms:W3CDTF">2016-11-30T19:18:00Z</dcterms:modified>
</cp:coreProperties>
</file>